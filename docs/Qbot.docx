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E66CAD" w14:textId="7E4B3D72" w:rsidR="00F34A9B" w:rsidRPr="005C397A" w:rsidRDefault="0091675B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ja-JP" w:bidi="ar-SA"/>
        </w:rPr>
        <w:drawing>
          <wp:inline distT="0" distB="0" distL="0" distR="0" wp14:anchorId="278134F4" wp14:editId="425D326F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61" cy="8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1E25761" w:rsidR="00F34A9B" w:rsidRPr="009A57EC" w:rsidRDefault="00CC585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lí dự án hệ nhúng</w:t>
      </w:r>
    </w:p>
    <w:p w14:paraId="56AB61EB" w14:textId="24BF7BA5" w:rsidR="00F34A9B" w:rsidRPr="00CC585D" w:rsidRDefault="00CC585D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>Lập trình robot Qbot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691438EC" w14:textId="7A4E20E2" w:rsidR="00AB2031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Siuktni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9D66E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Siuktni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Siuktni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Siuktni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Siuktni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9D66E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Siuktni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Siuktni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Siuktni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Siuktni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Siuktni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9D66E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Siuktni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Siuktni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Siuktni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Siuktni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Siuktni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Siuktni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Siuktni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9D66E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Siuktni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9D66E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Siuktni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9D66E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Siuktni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Siuktni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Siuktni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Siuktni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Siuktni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Siuktni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Siuktni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Siuktni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Siuktni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9D66EB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Siuktni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9D66EB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Siuktni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Siuktni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9A4C41" w:rsidRDefault="00D11AE8" w:rsidP="00967197">
            <w:r>
              <w:t>12/03/2019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5FB0CA87" w:rsidR="00727431" w:rsidRPr="009A4C41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552" w:type="dxa"/>
          </w:tcPr>
          <w:p w14:paraId="4464A6B2" w14:textId="53001A59" w:rsidR="00727431" w:rsidRPr="009A4C41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Hoàng </w:t>
            </w:r>
            <w:r w:rsidR="00D11AE8">
              <w:t>Trung Kiên</w:t>
            </w: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051AC865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6CF317AC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6F867D31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63DB414E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  <w:bookmarkStart w:id="0" w:name="_GoBack"/>
      <w:bookmarkEnd w:id="0"/>
    </w:p>
    <w:p w14:paraId="65C4AB10" w14:textId="600AE55C" w:rsidR="008410A0" w:rsidRDefault="00A62F4F" w:rsidP="008410A0">
      <w:pPr>
        <w:pStyle w:val="u1"/>
      </w:pPr>
      <w:bookmarkStart w:id="1" w:name="_Toc527975125"/>
      <w:r>
        <w:lastRenderedPageBreak/>
        <w:t>Giới thiệu dự án</w:t>
      </w:r>
      <w:bookmarkEnd w:id="1"/>
    </w:p>
    <w:p w14:paraId="1D0DE2F3" w14:textId="3C85E8FD" w:rsidR="00587AEE" w:rsidRPr="00587AEE" w:rsidRDefault="00C16F59" w:rsidP="00587AEE">
      <w:r>
        <w:t>Robot dò đườ</w:t>
      </w:r>
      <w:r w:rsidR="00CC585D">
        <w:t xml:space="preserve">ng: Dựa vào Arduino Programmable Robot Kit. </w:t>
      </w:r>
      <w:r w:rsidR="00D11AE8">
        <w:t>Mục tiêu của dự án tạo ra robot có thể đo khoảng cách vật thể, giứ khoảng cách nhật định với vật thể khảc, tạo rada quét vật thể.</w:t>
      </w:r>
    </w:p>
    <w:p w14:paraId="5E1510E8" w14:textId="23360A6C" w:rsidR="00A62F4F" w:rsidRDefault="00A62F4F" w:rsidP="00A62F4F">
      <w:pPr>
        <w:pStyle w:val="u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u2"/>
      </w:pPr>
      <w:bookmarkStart w:id="3" w:name="_Toc527975127"/>
      <w:r>
        <w:t>Thông tin liên hệ phía khách hàng</w:t>
      </w:r>
      <w:bookmarkEnd w:id="3"/>
    </w:p>
    <w:p w14:paraId="5DDAA022" w14:textId="78480C45" w:rsidR="00CC585D" w:rsidRDefault="00CC585D" w:rsidP="0058075C">
      <w:r>
        <w:t>Thầy Nguyễn Đức Tiến</w:t>
      </w:r>
    </w:p>
    <w:p w14:paraId="7F0BB583" w14:textId="7F3F6BEE" w:rsidR="00D11AE8" w:rsidRPr="0058075C" w:rsidRDefault="00D11AE8" w:rsidP="0058075C">
      <w:r>
        <w:t xml:space="preserve">Số điện thoại: </w:t>
      </w:r>
    </w:p>
    <w:p w14:paraId="0EE106C2" w14:textId="2BEB27FD" w:rsidR="00587AEE" w:rsidRDefault="00587AEE" w:rsidP="00587AEE">
      <w:pPr>
        <w:pStyle w:val="u2"/>
      </w:pPr>
      <w:bookmarkStart w:id="4" w:name="_Toc527975128"/>
      <w:r>
        <w:t>Thông tin liên hệ phía công ty</w:t>
      </w:r>
      <w:bookmarkEnd w:id="4"/>
    </w:p>
    <w:p w14:paraId="025AC51D" w14:textId="310E953A" w:rsidR="0058075C" w:rsidRDefault="0058075C" w:rsidP="0058075C">
      <w:r>
        <w:t xml:space="preserve">Lập trình viên:  </w:t>
      </w:r>
      <w:r w:rsidR="00CC585D">
        <w:t>Hoàng Trung Kiên, Nguyễn Viết Thái, Nguyễn Xuân Thiên</w:t>
      </w:r>
    </w:p>
    <w:p w14:paraId="1E7F1130" w14:textId="3C0E60F1" w:rsidR="00587AEE" w:rsidRDefault="00587AEE" w:rsidP="00587AEE">
      <w:pPr>
        <w:pStyle w:val="u2"/>
      </w:pPr>
      <w:bookmarkStart w:id="5" w:name="_Toc527975129"/>
      <w:r>
        <w:t>Phân chia vai trò của thành viên dự án và khách hàng</w:t>
      </w:r>
      <w:bookmarkEnd w:id="5"/>
    </w:p>
    <w:p w14:paraId="783EF412" w14:textId="2F33B04D" w:rsidR="00CC585D" w:rsidRDefault="00CC585D" w:rsidP="00A17A47">
      <w:r>
        <w:t>Lập trình viên: Hoàng Trung Kiên, Nguyễn Viết Thái, Nguyễn Xuân Thiện</w:t>
      </w:r>
    </w:p>
    <w:p w14:paraId="6BE117F7" w14:textId="448F53DE" w:rsidR="00CC585D" w:rsidRDefault="00D11AE8" w:rsidP="00A17A47">
      <w:r>
        <w:t>Quản lí dự án</w:t>
      </w:r>
      <w:r w:rsidR="00CC585D">
        <w:t>: Hoàng Trung Kiên</w:t>
      </w:r>
    </w:p>
    <w:p w14:paraId="3061B399" w14:textId="18E913A0" w:rsidR="00CC585D" w:rsidRDefault="00CC585D" w:rsidP="00A17A47">
      <w:r>
        <w:t>Thiết kế: Nguyễn Viết Thái</w:t>
      </w:r>
    </w:p>
    <w:p w14:paraId="7BD07BE7" w14:textId="35614B01" w:rsidR="00B0583E" w:rsidRDefault="00CC585D" w:rsidP="00A17A47">
      <w:r>
        <w:t>Tester: Nguyễn Xuân Thiện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6" w:name="_Toc527975130"/>
      <w:r>
        <w:lastRenderedPageBreak/>
        <w:t>Khảo sát dự án</w:t>
      </w:r>
      <w:bookmarkEnd w:id="6"/>
    </w:p>
    <w:p w14:paraId="4EFA2D31" w14:textId="2B5DE41B" w:rsidR="00344D7B" w:rsidRDefault="00344D7B" w:rsidP="00A9178E">
      <w:pPr>
        <w:pStyle w:val="u2"/>
      </w:pPr>
      <w:bookmarkStart w:id="7" w:name="_Toc527975131"/>
      <w:r>
        <w:t>Yêu cầu khách hàng</w:t>
      </w:r>
      <w:bookmarkEnd w:id="7"/>
    </w:p>
    <w:p w14:paraId="0D2D6649" w14:textId="09141E27" w:rsidR="00947316" w:rsidRDefault="00947316" w:rsidP="00A9178E">
      <w:pPr>
        <w:pStyle w:val="u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u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u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u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u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u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u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u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u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u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u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u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oancuaDanhsac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u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u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u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u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u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383F9" w14:textId="77777777" w:rsidR="009D66EB" w:rsidRDefault="009D66EB">
      <w:r>
        <w:separator/>
      </w:r>
    </w:p>
    <w:p w14:paraId="62CAD945" w14:textId="77777777" w:rsidR="009D66EB" w:rsidRDefault="009D66EB"/>
  </w:endnote>
  <w:endnote w:type="continuationSeparator" w:id="0">
    <w:p w14:paraId="2376AA6E" w14:textId="77777777" w:rsidR="009D66EB" w:rsidRDefault="009D66EB">
      <w:r>
        <w:continuationSeparator/>
      </w:r>
    </w:p>
    <w:p w14:paraId="1A750CDD" w14:textId="77777777" w:rsidR="009D66EB" w:rsidRDefault="009D6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27ED2" w14:textId="4FC64105" w:rsidR="00A46170" w:rsidRPr="009A57EC" w:rsidRDefault="00A46170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91675B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1675B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91675B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F6D48" w14:textId="77777777" w:rsidR="009D66EB" w:rsidRDefault="009D66EB">
      <w:r>
        <w:separator/>
      </w:r>
    </w:p>
    <w:p w14:paraId="3500143C" w14:textId="77777777" w:rsidR="009D66EB" w:rsidRDefault="009D66EB"/>
  </w:footnote>
  <w:footnote w:type="continuationSeparator" w:id="0">
    <w:p w14:paraId="47ACAF91" w14:textId="77777777" w:rsidR="009D66EB" w:rsidRDefault="009D66EB">
      <w:r>
        <w:continuationSeparator/>
      </w:r>
    </w:p>
    <w:p w14:paraId="46D83647" w14:textId="77777777" w:rsidR="009D66EB" w:rsidRDefault="009D66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EA4CFE" w14:textId="54F37D40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>Robot dò đường</w:t>
    </w:r>
    <w:r w:rsidR="00A46170" w:rsidRPr="00AB15C8">
      <w:rPr>
        <w:i/>
        <w:color w:val="C00000"/>
        <w:lang w:eastAsia="ar-SA" w:bidi="ar-SA"/>
      </w:rPr>
      <w:tab/>
    </w:r>
    <w:r w:rsidR="0091675B">
      <w:rPr>
        <w:i/>
        <w:color w:val="C00000"/>
        <w:lang w:eastAsia="ar-SA" w:bidi="ar-SA"/>
      </w:rPr>
      <w:t>Quản lí dự án hệ nhúng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1"/>
  </w:num>
  <w:num w:numId="21">
    <w:abstractNumId w:val="30"/>
  </w:num>
  <w:num w:numId="22">
    <w:abstractNumId w:val="21"/>
  </w:num>
  <w:num w:numId="23">
    <w:abstractNumId w:val="19"/>
  </w:num>
  <w:num w:numId="24">
    <w:abstractNumId w:val="23"/>
  </w:num>
  <w:num w:numId="25">
    <w:abstractNumId w:val="26"/>
  </w:num>
  <w:num w:numId="26">
    <w:abstractNumId w:val="24"/>
  </w:num>
  <w:num w:numId="27">
    <w:abstractNumId w:val="29"/>
  </w:num>
  <w:num w:numId="28">
    <w:abstractNumId w:val="27"/>
  </w:num>
  <w:num w:numId="29">
    <w:abstractNumId w:val="20"/>
  </w:num>
  <w:num w:numId="30">
    <w:abstractNumId w:val="18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4042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66EB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0D61C-DB79-420E-AC31-B56EA136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695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4653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Hoang Kien</cp:lastModifiedBy>
  <cp:revision>61</cp:revision>
  <cp:lastPrinted>2008-03-13T11:02:00Z</cp:lastPrinted>
  <dcterms:created xsi:type="dcterms:W3CDTF">2018-10-22T04:18:00Z</dcterms:created>
  <dcterms:modified xsi:type="dcterms:W3CDTF">2019-03-12T03:23:00Z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